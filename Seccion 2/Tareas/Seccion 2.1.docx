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7E" w:rsidRDefault="00876123" w:rsidP="0074467E">
      <w:pPr>
        <w:pStyle w:val="Santi-NmeroDeEjercicio"/>
      </w:pPr>
      <w:bookmarkStart w:id="0" w:name="_GoBack"/>
      <w:bookmarkEnd w:id="0"/>
      <w:r>
        <w:rPr>
          <w:rStyle w:val="watch-title"/>
          <w:color w:val="222222"/>
          <w:kern w:val="36"/>
          <w:sz w:val="20"/>
          <w:szCs w:val="20"/>
        </w:rPr>
        <w:t>S</w:t>
      </w:r>
      <w:r w:rsidR="0074467E">
        <w:rPr>
          <w:rStyle w:val="watch-title"/>
          <w:color w:val="222222"/>
          <w:kern w:val="36"/>
          <w:sz w:val="20"/>
          <w:szCs w:val="20"/>
        </w:rPr>
        <w:t xml:space="preserve">eccion 2 </w:t>
      </w:r>
      <w:r w:rsidR="0074467E">
        <w:rPr>
          <w:rStyle w:val="watch-title"/>
          <w:color w:val="222222"/>
          <w:kern w:val="36"/>
          <w:sz w:val="20"/>
          <w:szCs w:val="20"/>
        </w:rPr>
        <w:br/>
      </w:r>
      <w:bookmarkStart w:id="1" w:name="_Toc436528952"/>
      <w:r w:rsidR="0074467E">
        <w:t>Ejercicio 1)</w:t>
      </w:r>
      <w:bookmarkEnd w:id="1"/>
    </w:p>
    <w:tbl>
      <w:tblPr>
        <w:tblStyle w:val="Tablaconcuadrcula"/>
        <w:tblpPr w:leftFromText="141" w:rightFromText="141" w:vertAnchor="text" w:horzAnchor="page" w:tblpX="524" w:tblpY="1306"/>
        <w:tblW w:w="0" w:type="auto"/>
        <w:tblLook w:val="04A0" w:firstRow="1" w:lastRow="0" w:firstColumn="1" w:lastColumn="0" w:noHBand="0" w:noVBand="1"/>
      </w:tblPr>
      <w:tblGrid>
        <w:gridCol w:w="674"/>
        <w:gridCol w:w="994"/>
      </w:tblGrid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Letra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Valor de Letra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K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Ñ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R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S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19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T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U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21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22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W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23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24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Y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25</w:t>
            </w:r>
          </w:p>
        </w:tc>
      </w:tr>
      <w:tr w:rsidR="0074467E" w:rsidTr="0074467E">
        <w:tc>
          <w:tcPr>
            <w:tcW w:w="67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Z</w:t>
            </w:r>
          </w:p>
        </w:tc>
        <w:tc>
          <w:tcPr>
            <w:tcW w:w="994" w:type="dxa"/>
          </w:tcPr>
          <w:p w:rsidR="0074467E" w:rsidRDefault="0074467E" w:rsidP="0074467E">
            <w:pPr>
              <w:rPr>
                <w:lang w:val="es-AR"/>
              </w:rPr>
            </w:pPr>
            <w:r>
              <w:rPr>
                <w:lang w:val="es-AR"/>
              </w:rPr>
              <w:t>26</w:t>
            </w:r>
          </w:p>
        </w:tc>
      </w:tr>
    </w:tbl>
    <w:p w:rsidR="002F7B64" w:rsidRPr="0074467E" w:rsidRDefault="0074467E" w:rsidP="0074467E">
      <w:pPr>
        <w:rPr>
          <w:rStyle w:val="watch-title"/>
          <w:rFonts w:ascii="Berlin Sans FB" w:hAnsi="Berlin Sans FB"/>
          <w:color w:val="222222"/>
          <w:kern w:val="36"/>
          <w:sz w:val="20"/>
          <w:szCs w:val="20"/>
        </w:rPr>
      </w:pPr>
      <w:r w:rsidRPr="0074467E">
        <w:rPr>
          <w:rFonts w:ascii="Berlin Sans FB" w:hAnsi="Berlin Sans FB"/>
          <w:sz w:val="20"/>
          <w:szCs w:val="20"/>
        </w:rPr>
        <w:t>Encriptar un mensaje redactado por ustedes, utilizando un sistema de cifrado basado en corrimientos de caracteres (Encriptador del César). Realizar los cálculos correspondientes para encriptar o desencritpar los mensajes e indicar ventajas y desventajas del mismo.</w:t>
      </w:r>
    </w:p>
    <w:tbl>
      <w:tblPr>
        <w:tblStyle w:val="Tablaconcuadrcula"/>
        <w:tblpPr w:leftFromText="141" w:rightFromText="141" w:vertAnchor="text" w:horzAnchor="page" w:tblpX="2273" w:tblpY="357"/>
        <w:tblW w:w="0" w:type="auto"/>
        <w:tblLook w:val="04A0" w:firstRow="1" w:lastRow="0" w:firstColumn="1" w:lastColumn="0" w:noHBand="0" w:noVBand="1"/>
      </w:tblPr>
      <w:tblGrid>
        <w:gridCol w:w="674"/>
        <w:gridCol w:w="1188"/>
      </w:tblGrid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Letra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Letra encriptado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K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Ñ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K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R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S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T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Ñ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U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W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R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Y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S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Z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T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U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W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Y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2F7B64" w:rsidTr="0074467E">
        <w:tc>
          <w:tcPr>
            <w:tcW w:w="674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Z</w:t>
            </w:r>
          </w:p>
        </w:tc>
        <w:tc>
          <w:tcPr>
            <w:tcW w:w="1188" w:type="dxa"/>
          </w:tcPr>
          <w:p w:rsidR="002F7B64" w:rsidRDefault="002F7B64" w:rsidP="0074467E">
            <w:pPr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</w:tr>
    </w:tbl>
    <w:p w:rsidR="0074467E" w:rsidRDefault="0074467E" w:rsidP="002F7B64">
      <w:pPr>
        <w:rPr>
          <w:i/>
          <w:color w:val="222222"/>
          <w:kern w:val="36"/>
          <w:sz w:val="20"/>
          <w:szCs w:val="20"/>
          <w:u w:val="single"/>
          <w:bdr w:val="none" w:sz="0" w:space="0" w:color="auto" w:frame="1"/>
        </w:rPr>
      </w:pPr>
    </w:p>
    <w:p w:rsidR="002F7B64" w:rsidRDefault="002F7B64" w:rsidP="002F7B64">
      <w:pPr>
        <w:rPr>
          <w:color w:val="222222"/>
          <w:kern w:val="36"/>
          <w:sz w:val="20"/>
          <w:szCs w:val="20"/>
          <w:bdr w:val="none" w:sz="0" w:space="0" w:color="auto" w:frame="1"/>
        </w:rPr>
      </w:pPr>
      <w:r w:rsidRPr="002F7B64">
        <w:rPr>
          <w:i/>
          <w:color w:val="222222"/>
          <w:kern w:val="36"/>
          <w:sz w:val="20"/>
          <w:szCs w:val="20"/>
          <w:u w:val="single"/>
          <w:bdr w:val="none" w:sz="0" w:space="0" w:color="auto" w:frame="1"/>
        </w:rPr>
        <w:t xml:space="preserve">Formula de </w:t>
      </w:r>
      <w:r>
        <w:rPr>
          <w:i/>
          <w:color w:val="222222"/>
          <w:kern w:val="36"/>
          <w:sz w:val="20"/>
          <w:szCs w:val="20"/>
          <w:u w:val="single"/>
          <w:bdr w:val="none" w:sz="0" w:space="0" w:color="auto" w:frame="1"/>
        </w:rPr>
        <w:t>encriptado</w:t>
      </w:r>
      <w:r w:rsidRPr="002F7B64">
        <w:rPr>
          <w:i/>
          <w:color w:val="222222"/>
          <w:kern w:val="36"/>
          <w:sz w:val="20"/>
          <w:szCs w:val="20"/>
          <w:u w:val="single"/>
          <w:bdr w:val="none" w:sz="0" w:space="0" w:color="auto" w:frame="1"/>
        </w:rPr>
        <w:t>: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   E (k) = K + </w:t>
      </w:r>
      <w:r w:rsidR="00136F28">
        <w:rPr>
          <w:color w:val="222222"/>
          <w:kern w:val="36"/>
          <w:sz w:val="20"/>
          <w:szCs w:val="20"/>
          <w:bdr w:val="none" w:sz="0" w:space="0" w:color="auto" w:frame="1"/>
        </w:rPr>
        <w:t>7 en modulo 27,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 Donde k es valor de la letra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</w:r>
      <w:r w:rsidRPr="002F7B64">
        <w:rPr>
          <w:i/>
          <w:color w:val="222222"/>
          <w:kern w:val="36"/>
          <w:sz w:val="20"/>
          <w:szCs w:val="20"/>
          <w:u w:val="single"/>
          <w:bdr w:val="none" w:sz="0" w:space="0" w:color="auto" w:frame="1"/>
        </w:rPr>
        <w:t>Formula de desencriptado :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 E(k) = K – 7 </w:t>
      </w:r>
      <w:r w:rsidR="00136F28">
        <w:rPr>
          <w:color w:val="222222"/>
          <w:kern w:val="36"/>
          <w:sz w:val="20"/>
          <w:szCs w:val="20"/>
          <w:bdr w:val="none" w:sz="0" w:space="0" w:color="auto" w:frame="1"/>
        </w:rPr>
        <w:t xml:space="preserve"> en modulo 27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>, Donde k es valor de la letra</w:t>
      </w:r>
      <w:del w:id="2" w:author="Mati" w:date="2015-11-30T21:00:00Z">
        <w:r w:rsidDel="002F7B64">
          <w:rPr>
            <w:color w:val="222222"/>
            <w:kern w:val="36"/>
            <w:sz w:val="20"/>
            <w:szCs w:val="20"/>
            <w:bdr w:val="none" w:sz="0" w:space="0" w:color="auto" w:frame="1"/>
          </w:rPr>
          <w:delText xml:space="preserve"> </w:delText>
        </w:r>
      </w:del>
    </w:p>
    <w:p w:rsidR="002F7B64" w:rsidRDefault="00136F28" w:rsidP="002F7B64">
      <w:pPr>
        <w:rPr>
          <w:color w:val="222222"/>
          <w:kern w:val="36"/>
          <w:sz w:val="20"/>
          <w:szCs w:val="20"/>
          <w:bdr w:val="none" w:sz="0" w:space="0" w:color="auto" w:frame="1"/>
        </w:rPr>
      </w:pPr>
      <w:r w:rsidRPr="00136F28">
        <w:rPr>
          <w:color w:val="222222"/>
          <w:kern w:val="36"/>
          <w:sz w:val="20"/>
          <w:szCs w:val="20"/>
          <w:u w:val="single"/>
          <w:bdr w:val="none" w:sz="0" w:space="0" w:color="auto" w:frame="1"/>
        </w:rPr>
        <w:t>Mensaje: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 </w:t>
      </w:r>
      <w:r w:rsidRPr="00136F28">
        <w:rPr>
          <w:i/>
          <w:color w:val="222222"/>
          <w:kern w:val="36"/>
          <w:sz w:val="20"/>
          <w:szCs w:val="20"/>
          <w:bdr w:val="none" w:sz="0" w:space="0" w:color="auto" w:frame="1"/>
        </w:rPr>
        <w:t xml:space="preserve">“Cierra tus </w:t>
      </w:r>
      <w:r w:rsidR="008A204C" w:rsidRPr="00136F28">
        <w:rPr>
          <w:i/>
          <w:color w:val="222222"/>
          <w:kern w:val="36"/>
          <w:sz w:val="20"/>
          <w:szCs w:val="20"/>
          <w:bdr w:val="none" w:sz="0" w:space="0" w:color="auto" w:frame="1"/>
        </w:rPr>
        <w:t>ojos,</w:t>
      </w:r>
      <w:r w:rsidRPr="00136F28">
        <w:rPr>
          <w:i/>
          <w:color w:val="222222"/>
          <w:kern w:val="36"/>
          <w:sz w:val="20"/>
          <w:szCs w:val="20"/>
          <w:bdr w:val="none" w:sz="0" w:space="0" w:color="auto" w:frame="1"/>
        </w:rPr>
        <w:t xml:space="preserve"> por favor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>”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</w:r>
      <w:r w:rsidRPr="00136F28">
        <w:rPr>
          <w:color w:val="222222"/>
          <w:kern w:val="36"/>
          <w:sz w:val="20"/>
          <w:szCs w:val="20"/>
          <w:u w:val="single"/>
          <w:bdr w:val="none" w:sz="0" w:space="0" w:color="auto" w:frame="1"/>
        </w:rPr>
        <w:t>Mensaje encriptado :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 “ Jolyyh abz vpvz , wvy mhcvy”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</w:r>
    </w:p>
    <w:p w:rsidR="008A204C" w:rsidRDefault="008A204C" w:rsidP="002F7B64">
      <w:pPr>
        <w:rPr>
          <w:color w:val="222222"/>
          <w:kern w:val="36"/>
          <w:sz w:val="20"/>
          <w:szCs w:val="20"/>
          <w:bdr w:val="none" w:sz="0" w:space="0" w:color="auto" w:frame="1"/>
        </w:rPr>
      </w:pPr>
      <w:r>
        <w:rPr>
          <w:color w:val="222222"/>
          <w:kern w:val="36"/>
          <w:sz w:val="20"/>
          <w:szCs w:val="20"/>
          <w:bdr w:val="none" w:sz="0" w:space="0" w:color="auto" w:frame="1"/>
        </w:rPr>
        <w:t xml:space="preserve">Ventajas: 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  <w:t>- Es muy fácil de poder encriptar cualquier mensaje posible.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  <w:t>- Se aplica un cálculo sencillo para poder encriptar , lo cual lo hace muy rápido.</w:t>
      </w:r>
      <w:r w:rsidR="0074467E">
        <w:rPr>
          <w:color w:val="222222"/>
          <w:kern w:val="36"/>
          <w:sz w:val="20"/>
          <w:szCs w:val="20"/>
          <w:bdr w:val="none" w:sz="0" w:space="0" w:color="auto" w:frame="1"/>
        </w:rPr>
        <w:br/>
        <w:t>Desventajas:</w:t>
      </w:r>
    </w:p>
    <w:p w:rsidR="0074467E" w:rsidRPr="00047F76" w:rsidRDefault="0074467E" w:rsidP="002F7B64">
      <w:pPr>
        <w:rPr>
          <w:color w:val="222222"/>
          <w:kern w:val="36"/>
          <w:sz w:val="20"/>
          <w:szCs w:val="20"/>
          <w:bdr w:val="none" w:sz="0" w:space="0" w:color="auto" w:frame="1"/>
        </w:rPr>
      </w:pPr>
      <w:r>
        <w:rPr>
          <w:color w:val="222222"/>
          <w:kern w:val="36"/>
          <w:sz w:val="20"/>
          <w:szCs w:val="20"/>
          <w:bdr w:val="none" w:sz="0" w:space="0" w:color="auto" w:frame="1"/>
        </w:rPr>
        <w:t>-Se utilizan las mismas letras pero en otra posición ,lo cual lo hace muy descifrable ya que existe una correspondencia uno a uno de cada letra .</w:t>
      </w:r>
      <w:r>
        <w:rPr>
          <w:color w:val="222222"/>
          <w:kern w:val="36"/>
          <w:sz w:val="20"/>
          <w:szCs w:val="20"/>
          <w:bdr w:val="none" w:sz="0" w:space="0" w:color="auto" w:frame="1"/>
        </w:rPr>
        <w:br/>
        <w:t xml:space="preserve">-No cambia la cantidad de letras en el mensaje , lo cual hace que se pueda llegar a estimar que tipo de palabra es.  </w:t>
      </w:r>
    </w:p>
    <w:sectPr w:rsidR="0074467E" w:rsidRPr="00047F76" w:rsidSect="0095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447" w:rsidRDefault="00BF5447" w:rsidP="00D5148F">
      <w:pPr>
        <w:spacing w:after="0" w:line="240" w:lineRule="auto"/>
      </w:pPr>
      <w:r>
        <w:separator/>
      </w:r>
    </w:p>
  </w:endnote>
  <w:endnote w:type="continuationSeparator" w:id="0">
    <w:p w:rsidR="00BF5447" w:rsidRDefault="00BF5447" w:rsidP="00D5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447" w:rsidRDefault="00BF5447" w:rsidP="00D5148F">
      <w:pPr>
        <w:spacing w:after="0" w:line="240" w:lineRule="auto"/>
      </w:pPr>
      <w:r>
        <w:separator/>
      </w:r>
    </w:p>
  </w:footnote>
  <w:footnote w:type="continuationSeparator" w:id="0">
    <w:p w:rsidR="00BF5447" w:rsidRDefault="00BF5447" w:rsidP="00D51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F76"/>
    <w:rsid w:val="00047F76"/>
    <w:rsid w:val="00136F28"/>
    <w:rsid w:val="002F7B64"/>
    <w:rsid w:val="0074467E"/>
    <w:rsid w:val="00876123"/>
    <w:rsid w:val="008A204C"/>
    <w:rsid w:val="0095144B"/>
    <w:rsid w:val="00BF5447"/>
    <w:rsid w:val="00CB443A"/>
    <w:rsid w:val="00D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294C6D-3975-4990-BFD2-B9EFBC62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ti-EnunciadoEjercicio">
    <w:name w:val="Santi - Enunciado Ejercicio"/>
    <w:basedOn w:val="Normal"/>
    <w:next w:val="Normal"/>
    <w:qFormat/>
    <w:rsid w:val="00047F76"/>
    <w:pPr>
      <w:spacing w:before="160" w:after="160" w:line="259" w:lineRule="auto"/>
    </w:pPr>
    <w:rPr>
      <w:rFonts w:ascii="Times New Roman" w:hAnsi="Times New Roman" w:cs="Times New Roman"/>
      <w:i/>
      <w:sz w:val="24"/>
      <w:szCs w:val="24"/>
      <w:u w:val="single"/>
      <w:lang w:val="es-AR"/>
    </w:rPr>
  </w:style>
  <w:style w:type="character" w:customStyle="1" w:styleId="watch-title">
    <w:name w:val="watch-title"/>
    <w:basedOn w:val="Fuentedeprrafopredeter"/>
    <w:rsid w:val="00047F76"/>
    <w:rPr>
      <w:sz w:val="24"/>
      <w:szCs w:val="24"/>
      <w:bdr w:val="none" w:sz="0" w:space="0" w:color="auto" w:frame="1"/>
      <w:shd w:val="clear" w:color="auto" w:fill="auto"/>
    </w:rPr>
  </w:style>
  <w:style w:type="table" w:styleId="Tablaconcuadrcula">
    <w:name w:val="Table Grid"/>
    <w:basedOn w:val="Tablanormal"/>
    <w:uiPriority w:val="59"/>
    <w:rsid w:val="00D51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5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148F"/>
  </w:style>
  <w:style w:type="paragraph" w:styleId="Piedepgina">
    <w:name w:val="footer"/>
    <w:basedOn w:val="Normal"/>
    <w:link w:val="PiedepginaCar"/>
    <w:uiPriority w:val="99"/>
    <w:semiHidden/>
    <w:unhideWhenUsed/>
    <w:rsid w:val="00D5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148F"/>
  </w:style>
  <w:style w:type="paragraph" w:styleId="Textodeglobo">
    <w:name w:val="Balloon Text"/>
    <w:basedOn w:val="Normal"/>
    <w:link w:val="TextodegloboCar"/>
    <w:uiPriority w:val="99"/>
    <w:semiHidden/>
    <w:unhideWhenUsed/>
    <w:rsid w:val="002F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B64"/>
    <w:rPr>
      <w:rFonts w:ascii="Tahoma" w:hAnsi="Tahoma" w:cs="Tahoma"/>
      <w:sz w:val="16"/>
      <w:szCs w:val="16"/>
    </w:rPr>
  </w:style>
  <w:style w:type="paragraph" w:customStyle="1" w:styleId="Santi-NmeroDeEjercicio">
    <w:name w:val="Santi - Número De Ejercicio"/>
    <w:basedOn w:val="Santi-EnunciadoEjercicio"/>
    <w:next w:val="Santi-EnunciadoEjercicio"/>
    <w:qFormat/>
    <w:rsid w:val="0074467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facundo lucero</cp:lastModifiedBy>
  <cp:revision>3</cp:revision>
  <dcterms:created xsi:type="dcterms:W3CDTF">2015-11-30T23:29:00Z</dcterms:created>
  <dcterms:modified xsi:type="dcterms:W3CDTF">2015-12-01T01:49:00Z</dcterms:modified>
</cp:coreProperties>
</file>